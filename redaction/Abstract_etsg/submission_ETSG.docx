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2F480" w14:textId="1624646D" w:rsidR="008F3972" w:rsidRDefault="008F3972" w:rsidP="00325FF3">
      <w:pPr>
        <w:jc w:val="both"/>
        <w:rPr>
          <w:ins w:id="0" w:author="lpatureau" w:date="2016-04-28T11:54:00Z"/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proofErr w:type="spellStart"/>
      <w:ins w:id="2" w:author="lpatureau" w:date="2016-04-28T11:54:00Z">
        <w:r>
          <w:t>Beyond</w:t>
        </w:r>
        <w:proofErr w:type="spellEnd"/>
        <w:r>
          <w:t xml:space="preserve"> the iceberg </w:t>
        </w:r>
        <w:proofErr w:type="spellStart"/>
        <w:r>
          <w:t>hypothesis</w:t>
        </w:r>
        <w:proofErr w:type="spellEnd"/>
        <w:r>
          <w:t xml:space="preserve"> : </w:t>
        </w:r>
        <w:proofErr w:type="spellStart"/>
        <w:r>
          <w:t>Opening</w:t>
        </w:r>
        <w:proofErr w:type="spellEnd"/>
        <w:r>
          <w:t xml:space="preserve"> the black box of transport </w:t>
        </w:r>
        <w:proofErr w:type="spellStart"/>
        <w:r>
          <w:t>costs</w:t>
        </w:r>
        <w:proofErr w:type="spellEnd"/>
      </w:ins>
    </w:p>
    <w:bookmarkEnd w:id="1"/>
    <w:p w14:paraId="511AAF2D" w14:textId="77777777" w:rsidR="008F3972" w:rsidRDefault="008F3972" w:rsidP="00325FF3">
      <w:pPr>
        <w:jc w:val="both"/>
        <w:rPr>
          <w:ins w:id="3" w:author="lpatureau" w:date="2016-04-28T11:54:00Z"/>
          <w:rFonts w:ascii="Times New Roman" w:hAnsi="Times New Roman" w:cs="Times New Roman"/>
          <w:sz w:val="24"/>
          <w:szCs w:val="24"/>
          <w:lang w:val="en-US"/>
        </w:rPr>
      </w:pPr>
    </w:p>
    <w:p w14:paraId="45E0AE51" w14:textId="39644BB5" w:rsidR="0060672E" w:rsidRDefault="00325FF3" w:rsidP="00325FF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FF3">
        <w:rPr>
          <w:rFonts w:ascii="Times New Roman" w:hAnsi="Times New Roman" w:cs="Times New Roman"/>
          <w:sz w:val="24"/>
          <w:szCs w:val="24"/>
          <w:lang w:val="en-US"/>
        </w:rPr>
        <w:t>Trade costs remain central in international economic analysis. Defined as the costs associated with the exchange of goods across national borders, they are a major obstacle to international economic integration. Trade costs are usual</w:t>
      </w:r>
      <w:r w:rsidR="009E0CB2">
        <w:rPr>
          <w:rFonts w:ascii="Times New Roman" w:hAnsi="Times New Roman" w:cs="Times New Roman"/>
          <w:sz w:val="24"/>
          <w:szCs w:val="24"/>
          <w:lang w:val="en-US"/>
        </w:rPr>
        <w:t xml:space="preserve">ly split into transaction costs, policy costs, time costs, 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and transport costs. Many believe that </w:t>
      </w:r>
      <w:r w:rsidR="00A1268D">
        <w:rPr>
          <w:rFonts w:ascii="Times New Roman" w:hAnsi="Times New Roman" w:cs="Times New Roman"/>
          <w:sz w:val="24"/>
          <w:szCs w:val="24"/>
          <w:lang w:val="en-US"/>
        </w:rPr>
        <w:t xml:space="preserve">overall trade costs 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>have dramatically decreased with technological advance in transportation, infrastructure development and new communication technologies (</w:t>
      </w:r>
      <w:r w:rsidR="00A1268D">
        <w:rPr>
          <w:rFonts w:ascii="Times New Roman" w:hAnsi="Times New Roman" w:cs="Times New Roman"/>
          <w:sz w:val="24"/>
          <w:szCs w:val="24"/>
          <w:lang w:val="en-US"/>
        </w:rPr>
        <w:t xml:space="preserve">Levinson, 2006, </w:t>
      </w:r>
      <w:proofErr w:type="spellStart"/>
      <w:r w:rsidR="00A1268D">
        <w:rPr>
          <w:rFonts w:ascii="Times New Roman" w:hAnsi="Times New Roman" w:cs="Times New Roman"/>
          <w:sz w:val="24"/>
          <w:szCs w:val="24"/>
          <w:lang w:val="en-US"/>
        </w:rPr>
        <w:t>Lafourcade</w:t>
      </w:r>
      <w:proofErr w:type="spellEnd"/>
      <w:r w:rsidR="00A1268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1268D">
        <w:rPr>
          <w:rFonts w:ascii="Times New Roman" w:hAnsi="Times New Roman" w:cs="Times New Roman"/>
          <w:sz w:val="24"/>
          <w:szCs w:val="24"/>
          <w:lang w:val="en-US"/>
        </w:rPr>
        <w:t>Thisse</w:t>
      </w:r>
      <w:proofErr w:type="spellEnd"/>
      <w:r w:rsidR="00A1268D">
        <w:rPr>
          <w:rFonts w:ascii="Times New Roman" w:hAnsi="Times New Roman" w:cs="Times New Roman"/>
          <w:sz w:val="24"/>
          <w:szCs w:val="24"/>
          <w:lang w:val="en-US"/>
        </w:rPr>
        <w:t>, 2011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73B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1268D">
        <w:rPr>
          <w:rFonts w:ascii="Times New Roman" w:hAnsi="Times New Roman" w:cs="Times New Roman"/>
          <w:sz w:val="24"/>
          <w:szCs w:val="24"/>
          <w:lang w:val="en-US"/>
        </w:rPr>
        <w:t xml:space="preserve">However </w:t>
      </w:r>
      <w:proofErr w:type="spellStart"/>
      <w:r w:rsidR="009E0CB2">
        <w:rPr>
          <w:rFonts w:ascii="Times New Roman" w:hAnsi="Times New Roman" w:cs="Times New Roman"/>
          <w:sz w:val="24"/>
          <w:szCs w:val="24"/>
          <w:lang w:val="en-US"/>
        </w:rPr>
        <w:t>Hummels</w:t>
      </w:r>
      <w:proofErr w:type="spellEnd"/>
      <w:r w:rsidR="009E0CB2">
        <w:rPr>
          <w:rFonts w:ascii="Times New Roman" w:hAnsi="Times New Roman" w:cs="Times New Roman"/>
          <w:sz w:val="24"/>
          <w:szCs w:val="24"/>
          <w:lang w:val="en-US"/>
        </w:rPr>
        <w:t xml:space="preserve"> (2007)</w:t>
      </w:r>
      <w:r w:rsidR="009E0CB2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shows 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>transport costs</w:t>
      </w:r>
      <w:r w:rsidR="00A12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68D">
        <w:rPr>
          <w:rFonts w:ascii="Times New Roman" w:hAnsi="Times New Roman" w:cs="Times New Roman"/>
          <w:i/>
          <w:sz w:val="24"/>
          <w:szCs w:val="24"/>
          <w:lang w:val="en-US"/>
        </w:rPr>
        <w:t>per se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remain large and deserve attention. </w:t>
      </w:r>
    </w:p>
    <w:p w14:paraId="578C3AD5" w14:textId="270B9259" w:rsidR="00325FF3" w:rsidRPr="00325FF3" w:rsidRDefault="00325FF3" w:rsidP="00325FF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 w:rsidR="00B1564F">
        <w:rPr>
          <w:rFonts w:ascii="Times New Roman" w:hAnsi="Times New Roman" w:cs="Times New Roman"/>
          <w:sz w:val="24"/>
          <w:szCs w:val="24"/>
          <w:lang w:val="en-US"/>
        </w:rPr>
        <w:t>Samuelson (1954),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standard models of international trade have usually relied on </w:t>
      </w:r>
      <w:proofErr w:type="spellStart"/>
      <w:r w:rsidRPr="00325FF3">
        <w:rPr>
          <w:rFonts w:ascii="Times New Roman" w:hAnsi="Times New Roman" w:cs="Times New Roman"/>
          <w:sz w:val="24"/>
          <w:szCs w:val="24"/>
          <w:lang w:val="en-US"/>
        </w:rPr>
        <w:t>modelling</w:t>
      </w:r>
      <w:proofErr w:type="spellEnd"/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6DE5">
        <w:rPr>
          <w:rFonts w:ascii="Times New Roman" w:hAnsi="Times New Roman" w:cs="Times New Roman"/>
          <w:sz w:val="24"/>
          <w:szCs w:val="24"/>
          <w:lang w:val="en-US"/>
        </w:rPr>
        <w:t>trade costs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as an </w:t>
      </w:r>
      <w:r w:rsidR="00B1564F" w:rsidRPr="00B1564F">
        <w:rPr>
          <w:rFonts w:ascii="Times New Roman" w:hAnsi="Times New Roman" w:cs="Times New Roman"/>
          <w:i/>
          <w:sz w:val="24"/>
          <w:szCs w:val="24"/>
          <w:lang w:val="en-US"/>
        </w:rPr>
        <w:t>ad valorem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tax equivalent. However, many common empirical facts support t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he existence of additive costs. As documented by </w:t>
      </w:r>
      <w:proofErr w:type="spellStart"/>
      <w:r w:rsidR="00E6320E">
        <w:rPr>
          <w:rFonts w:ascii="Times New Roman" w:hAnsi="Times New Roman" w:cs="Times New Roman"/>
          <w:sz w:val="24"/>
          <w:szCs w:val="24"/>
          <w:lang w:val="en-US"/>
        </w:rPr>
        <w:t>Irarrazabal</w:t>
      </w:r>
      <w:proofErr w:type="spellEnd"/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 et al.</w:t>
      </w:r>
      <w:r w:rsidR="0020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(2015), 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>pricing structure in shipping, tariffs, distribution costs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>often exhibit (at least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 partly) an additive </w:t>
      </w:r>
      <w:r w:rsidR="000D74FC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B156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10CB8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100A2">
        <w:rPr>
          <w:rFonts w:ascii="Times New Roman" w:hAnsi="Times New Roman" w:cs="Times New Roman"/>
          <w:sz w:val="24"/>
          <w:szCs w:val="24"/>
          <w:lang w:val="en-US"/>
        </w:rPr>
        <w:t>must be take</w:t>
      </w:r>
      <w:r w:rsidR="000D74FC">
        <w:rPr>
          <w:rFonts w:ascii="Times New Roman" w:hAnsi="Times New Roman" w:cs="Times New Roman"/>
          <w:sz w:val="24"/>
          <w:szCs w:val="24"/>
          <w:lang w:val="en-US"/>
        </w:rPr>
        <w:t>n into account to understand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several key features of international trade</w:t>
      </w:r>
      <w:r w:rsidR="00610CB8">
        <w:rPr>
          <w:rFonts w:ascii="Times New Roman" w:hAnsi="Times New Roman" w:cs="Times New Roman"/>
          <w:sz w:val="24"/>
          <w:szCs w:val="24"/>
          <w:lang w:val="en-US"/>
        </w:rPr>
        <w:t xml:space="preserve">, including 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>the welfare effects of trade liberalization</w:t>
      </w:r>
      <w:r w:rsidR="00C51488">
        <w:rPr>
          <w:rFonts w:ascii="Times New Roman" w:hAnsi="Times New Roman" w:cs="Times New Roman"/>
          <w:sz w:val="24"/>
          <w:szCs w:val="24"/>
          <w:lang w:val="en-US"/>
        </w:rPr>
        <w:t xml:space="preserve"> (Sorensen, 2014</w:t>
      </w:r>
      <w:r w:rsidR="00380B7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380B7B">
        <w:rPr>
          <w:rFonts w:ascii="Times New Roman" w:hAnsi="Times New Roman" w:cs="Times New Roman"/>
          <w:sz w:val="24"/>
          <w:szCs w:val="24"/>
          <w:lang w:val="en-US"/>
        </w:rPr>
        <w:t>Irarrazabal</w:t>
      </w:r>
      <w:proofErr w:type="spellEnd"/>
      <w:r w:rsidR="00380B7B">
        <w:rPr>
          <w:rFonts w:ascii="Times New Roman" w:hAnsi="Times New Roman" w:cs="Times New Roman"/>
          <w:sz w:val="24"/>
          <w:szCs w:val="24"/>
          <w:lang w:val="en-US"/>
        </w:rPr>
        <w:t xml:space="preserve"> et al., </w:t>
      </w:r>
      <w:r w:rsidR="00380B7B" w:rsidRPr="00B1564F">
        <w:rPr>
          <w:rFonts w:ascii="Times New Roman" w:hAnsi="Times New Roman" w:cs="Times New Roman"/>
          <w:sz w:val="24"/>
          <w:szCs w:val="24"/>
          <w:lang w:val="en-US"/>
        </w:rPr>
        <w:t>2015</w:t>
      </w:r>
      <w:r w:rsidR="00C5148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B9E7C7" w14:textId="61FBDD2B" w:rsidR="00D96DE5" w:rsidRDefault="00D96DE5" w:rsidP="00E71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paper provides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results on the size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composition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of transport costs over time, explicitly distinguishing between 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multiplicative and additive 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uses an updated version of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the detailed US customs, sector-level data from the US Imports of Merchandise used by </w:t>
      </w:r>
      <w:proofErr w:type="spellStart"/>
      <w:r w:rsidR="00C51488">
        <w:rPr>
          <w:rFonts w:ascii="Times New Roman" w:hAnsi="Times New Roman" w:cs="Times New Roman"/>
          <w:sz w:val="24"/>
          <w:szCs w:val="24"/>
          <w:lang w:val="en-US"/>
        </w:rPr>
        <w:t>Hummels</w:t>
      </w:r>
      <w:proofErr w:type="spellEnd"/>
      <w:r w:rsidR="00C51488">
        <w:rPr>
          <w:rFonts w:ascii="Times New Roman" w:hAnsi="Times New Roman" w:cs="Times New Roman"/>
          <w:sz w:val="24"/>
          <w:szCs w:val="24"/>
          <w:lang w:val="en-US"/>
        </w:rPr>
        <w:t xml:space="preserve"> (2007). 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85397A">
        <w:rPr>
          <w:rFonts w:ascii="Times New Roman" w:hAnsi="Times New Roman" w:cs="Times New Roman"/>
          <w:sz w:val="24"/>
          <w:szCs w:val="24"/>
          <w:lang w:val="en-US"/>
        </w:rPr>
        <w:t xml:space="preserve">sectorial 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470A04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>1974</w:t>
      </w:r>
      <w:r w:rsidR="00470A0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>2013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0672E">
        <w:rPr>
          <w:rFonts w:ascii="Times New Roman" w:hAnsi="Times New Roman" w:cs="Times New Roman"/>
          <w:sz w:val="24"/>
          <w:szCs w:val="24"/>
          <w:lang w:val="en-US"/>
        </w:rPr>
        <w:t>provide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a fairly simple fra</w:t>
      </w:r>
      <w:r w:rsidR="00C51488">
        <w:rPr>
          <w:rFonts w:ascii="Times New Roman" w:hAnsi="Times New Roman" w:cs="Times New Roman"/>
          <w:sz w:val="24"/>
          <w:szCs w:val="24"/>
          <w:lang w:val="en-US"/>
        </w:rPr>
        <w:t>mework for assessing both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multiplicative and additive parts of transportation costs, </w:t>
      </w:r>
      <w:r w:rsidR="009E0CB2">
        <w:rPr>
          <w:rFonts w:ascii="Times New Roman" w:hAnsi="Times New Roman" w:cs="Times New Roman"/>
          <w:sz w:val="24"/>
          <w:szCs w:val="24"/>
          <w:lang w:val="en-US"/>
        </w:rPr>
        <w:t>directly inferred from price data</w:t>
      </w:r>
      <w:r w:rsidR="00E6320E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o our best knowledge,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paper is the first to provide such an extensive quantitative assessment of the </w:t>
      </w:r>
      <w:r w:rsidR="0020138D">
        <w:rPr>
          <w:rFonts w:ascii="Times New Roman" w:hAnsi="Times New Roman" w:cs="Times New Roman"/>
          <w:sz w:val="24"/>
          <w:szCs w:val="24"/>
          <w:lang w:val="en-US"/>
        </w:rPr>
        <w:t xml:space="preserve">sizes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of multiplicative and additive </w:t>
      </w:r>
      <w:r w:rsidR="0020138D">
        <w:rPr>
          <w:rFonts w:ascii="Times New Roman" w:hAnsi="Times New Roman" w:cs="Times New Roman"/>
          <w:sz w:val="24"/>
          <w:szCs w:val="24"/>
          <w:lang w:val="en-US"/>
        </w:rPr>
        <w:t xml:space="preserve">components of transport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>costs.</w:t>
      </w:r>
    </w:p>
    <w:p w14:paraId="12FBA2F8" w14:textId="5A51CDA6" w:rsidR="001D04CB" w:rsidRDefault="00E6320E" w:rsidP="001D04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contribute to the literature in three main dimensions. First, w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>e provide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>an empirical assessment of what standard international trade models lose by skipping additive transport costs</w:t>
      </w:r>
      <w:r>
        <w:rPr>
          <w:rFonts w:ascii="Times New Roman" w:hAnsi="Times New Roman" w:cs="Times New Roman"/>
          <w:sz w:val="24"/>
          <w:szCs w:val="24"/>
          <w:lang w:val="en-US"/>
        </w:rPr>
        <w:t>, through standard measures of “goodness-of-fit”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04CB">
        <w:rPr>
          <w:rFonts w:ascii="Times New Roman" w:hAnsi="Times New Roman" w:cs="Times New Roman"/>
          <w:sz w:val="24"/>
          <w:szCs w:val="24"/>
          <w:lang w:val="en-US"/>
        </w:rPr>
        <w:t xml:space="preserve">Quantitatively, </w:t>
      </w:r>
      <w:r w:rsidR="001D04CB" w:rsidRPr="001D04CB">
        <w:rPr>
          <w:rFonts w:ascii="Times New Roman" w:hAnsi="Times New Roman" w:cs="Times New Roman"/>
          <w:sz w:val="24"/>
          <w:szCs w:val="24"/>
          <w:lang w:val="en-US"/>
        </w:rPr>
        <w:t>the omission of the addi</w:t>
      </w:r>
      <w:r w:rsidR="001D04CB">
        <w:rPr>
          <w:rFonts w:ascii="Times New Roman" w:hAnsi="Times New Roman" w:cs="Times New Roman"/>
          <w:sz w:val="24"/>
          <w:szCs w:val="24"/>
          <w:lang w:val="en-US"/>
        </w:rPr>
        <w:t xml:space="preserve">tive term leads to overestimate </w:t>
      </w:r>
      <w:r w:rsidR="001D04CB" w:rsidRPr="001D04CB">
        <w:rPr>
          <w:rFonts w:ascii="Times New Roman" w:hAnsi="Times New Roman" w:cs="Times New Roman"/>
          <w:sz w:val="24"/>
          <w:szCs w:val="24"/>
          <w:lang w:val="en-US"/>
        </w:rPr>
        <w:t>the iceberg component by roughly a factor 2. On average over the wh</w:t>
      </w:r>
      <w:r w:rsidR="001D04CB">
        <w:rPr>
          <w:rFonts w:ascii="Times New Roman" w:hAnsi="Times New Roman" w:cs="Times New Roman"/>
          <w:sz w:val="24"/>
          <w:szCs w:val="24"/>
          <w:lang w:val="en-US"/>
        </w:rPr>
        <w:t xml:space="preserve">ole period, biased estimate for </w:t>
      </w:r>
      <w:r w:rsidR="001D04CB" w:rsidRPr="001D04CB">
        <w:rPr>
          <w:rFonts w:ascii="Times New Roman" w:hAnsi="Times New Roman" w:cs="Times New Roman"/>
          <w:sz w:val="24"/>
          <w:szCs w:val="24"/>
          <w:lang w:val="en-US"/>
        </w:rPr>
        <w:t xml:space="preserve">iceberg is </w:t>
      </w:r>
      <w:r w:rsidR="00FA21FA">
        <w:rPr>
          <w:rFonts w:ascii="Times New Roman" w:hAnsi="Times New Roman" w:cs="Times New Roman"/>
          <w:sz w:val="24"/>
          <w:szCs w:val="24"/>
          <w:lang w:val="en-US"/>
        </w:rPr>
        <w:t>5%</w:t>
      </w:r>
      <w:r w:rsidR="001D04CB" w:rsidRPr="001D04CB">
        <w:rPr>
          <w:rFonts w:ascii="Times New Roman" w:hAnsi="Times New Roman" w:cs="Times New Roman"/>
          <w:sz w:val="24"/>
          <w:szCs w:val="24"/>
          <w:lang w:val="en-US"/>
        </w:rPr>
        <w:t xml:space="preserve"> for Air and </w:t>
      </w:r>
      <w:r w:rsidR="0091652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A21FA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91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4CB" w:rsidRPr="001D04CB">
        <w:rPr>
          <w:rFonts w:ascii="Times New Roman" w:hAnsi="Times New Roman" w:cs="Times New Roman"/>
          <w:sz w:val="24"/>
          <w:szCs w:val="24"/>
          <w:lang w:val="en-US"/>
        </w:rPr>
        <w:t xml:space="preserve">for Vessel, while unbiased estimate is </w:t>
      </w:r>
      <w:r w:rsidR="001D04CB">
        <w:rPr>
          <w:rFonts w:ascii="Times New Roman" w:hAnsi="Times New Roman" w:cs="Times New Roman"/>
          <w:sz w:val="24"/>
          <w:szCs w:val="24"/>
          <w:lang w:val="en-US"/>
        </w:rPr>
        <w:t xml:space="preserve">respectively </w:t>
      </w:r>
      <w:r w:rsidR="00FA21FA">
        <w:rPr>
          <w:rFonts w:ascii="Times New Roman" w:hAnsi="Times New Roman" w:cs="Times New Roman"/>
          <w:sz w:val="24"/>
          <w:szCs w:val="24"/>
          <w:lang w:val="en-US"/>
        </w:rPr>
        <w:t>2.5%</w:t>
      </w:r>
      <w:r w:rsidR="001D0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4CB" w:rsidRPr="001D04C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A21FA">
        <w:rPr>
          <w:rFonts w:ascii="Times New Roman" w:hAnsi="Times New Roman" w:cs="Times New Roman"/>
          <w:sz w:val="24"/>
          <w:szCs w:val="24"/>
          <w:lang w:val="en-US"/>
        </w:rPr>
        <w:t>3.2%</w:t>
      </w:r>
      <w:r w:rsidR="001D04CB" w:rsidRPr="001D04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0F01B6" w14:textId="2DC1E68A" w:rsidR="003A44E6" w:rsidRDefault="00E6320E" w:rsidP="00E71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Second, t</w:t>
      </w:r>
      <w:r w:rsidR="00325FF3" w:rsidRPr="00325FF3">
        <w:rPr>
          <w:rFonts w:ascii="Times New Roman" w:hAnsi="Times New Roman" w:cs="Times New Roman"/>
          <w:sz w:val="24"/>
          <w:szCs w:val="24"/>
          <w:lang w:val="en-US"/>
        </w:rPr>
        <w:t>he time dimension of our data allows us to characterize the evolution of transport costs</w:t>
      </w:r>
      <w:r w:rsidR="0091652A">
        <w:rPr>
          <w:rFonts w:ascii="Times New Roman" w:hAnsi="Times New Roman" w:cs="Times New Roman"/>
          <w:sz w:val="24"/>
          <w:szCs w:val="24"/>
          <w:lang w:val="en-US"/>
        </w:rPr>
        <w:t>. We show that multiplicative and additive components of transport cost do not evolve similarly over time and across transport modes</w:t>
      </w:r>
      <w:r w:rsidR="00C60F92">
        <w:rPr>
          <w:rFonts w:ascii="Times New Roman" w:hAnsi="Times New Roman" w:cs="Times New Roman"/>
          <w:sz w:val="24"/>
          <w:szCs w:val="24"/>
          <w:lang w:val="en-US"/>
        </w:rPr>
        <w:t>. For air,</w:t>
      </w:r>
      <w:r w:rsidR="003F0D25">
        <w:rPr>
          <w:rFonts w:ascii="Times New Roman" w:hAnsi="Times New Roman" w:cs="Times New Roman"/>
          <w:sz w:val="24"/>
          <w:szCs w:val="24"/>
          <w:lang w:val="en-US"/>
        </w:rPr>
        <w:t xml:space="preserve"> multiplicative costs decreas</w:t>
      </w:r>
      <w:r w:rsidR="00C115AC">
        <w:rPr>
          <w:rFonts w:ascii="Times New Roman" w:hAnsi="Times New Roman" w:cs="Times New Roman"/>
          <w:sz w:val="24"/>
          <w:szCs w:val="24"/>
          <w:lang w:val="en-US"/>
        </w:rPr>
        <w:t>ed by 12</w:t>
      </w:r>
      <w:r w:rsidR="003F0D25">
        <w:rPr>
          <w:rFonts w:ascii="Times New Roman" w:hAnsi="Times New Roman" w:cs="Times New Roman"/>
          <w:sz w:val="24"/>
          <w:szCs w:val="24"/>
          <w:lang w:val="en-US"/>
        </w:rPr>
        <w:t xml:space="preserve">%, and additive </w:t>
      </w:r>
      <w:r w:rsidR="00C115AC">
        <w:rPr>
          <w:rFonts w:ascii="Times New Roman" w:hAnsi="Times New Roman" w:cs="Times New Roman"/>
          <w:sz w:val="24"/>
          <w:szCs w:val="24"/>
          <w:lang w:val="en-US"/>
        </w:rPr>
        <w:t>costs, by 40</w:t>
      </w:r>
      <w:r w:rsidR="003F0D2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C60F92">
        <w:rPr>
          <w:rFonts w:ascii="Times New Roman" w:hAnsi="Times New Roman" w:cs="Times New Roman"/>
          <w:sz w:val="24"/>
          <w:szCs w:val="24"/>
          <w:lang w:val="en-US"/>
        </w:rPr>
        <w:t xml:space="preserve"> between 1974-1979 and 2008-2013</w:t>
      </w:r>
      <w:r w:rsidR="003F0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FD9470" w14:textId="43C19A07" w:rsidR="00E71894" w:rsidRPr="00325FF3" w:rsidRDefault="00E6320E" w:rsidP="00E71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E71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71894" w:rsidRPr="00325FF3">
        <w:rPr>
          <w:rFonts w:ascii="Times New Roman" w:hAnsi="Times New Roman" w:cs="Times New Roman"/>
          <w:sz w:val="24"/>
          <w:szCs w:val="24"/>
          <w:lang w:val="en-US"/>
        </w:rPr>
        <w:t>we relate the previous measures to determinants of transpo</w:t>
      </w:r>
      <w:r w:rsidR="00FF23ED">
        <w:rPr>
          <w:rFonts w:ascii="Times New Roman" w:hAnsi="Times New Roman" w:cs="Times New Roman"/>
          <w:sz w:val="24"/>
          <w:szCs w:val="24"/>
          <w:lang w:val="en-US"/>
        </w:rPr>
        <w:t>rt costs (</w:t>
      </w:r>
      <w:r w:rsidR="00380B7B"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r w:rsidR="00E71894" w:rsidRPr="00325FF3">
        <w:rPr>
          <w:rFonts w:ascii="Times New Roman" w:hAnsi="Times New Roman" w:cs="Times New Roman"/>
          <w:sz w:val="24"/>
          <w:szCs w:val="24"/>
          <w:lang w:val="en-US"/>
        </w:rPr>
        <w:t>e. g., distance</w:t>
      </w:r>
      <w:r w:rsidR="00E71894">
        <w:rPr>
          <w:rFonts w:ascii="Times New Roman" w:hAnsi="Times New Roman" w:cs="Times New Roman"/>
          <w:sz w:val="24"/>
          <w:szCs w:val="24"/>
          <w:lang w:val="en-US"/>
        </w:rPr>
        <w:t>, insurance costs</w:t>
      </w:r>
      <w:r w:rsidR="00FF23ED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E71894" w:rsidRPr="00325FF3">
        <w:rPr>
          <w:rFonts w:ascii="Times New Roman" w:hAnsi="Times New Roman" w:cs="Times New Roman"/>
          <w:sz w:val="24"/>
          <w:szCs w:val="24"/>
          <w:lang w:val="en-US"/>
        </w:rPr>
        <w:t>), in order to understand how the</w:t>
      </w:r>
      <w:r w:rsidR="009600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71894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impact</w:t>
      </w:r>
      <w:r w:rsidR="009600C9">
        <w:rPr>
          <w:rFonts w:ascii="Times New Roman" w:hAnsi="Times New Roman" w:cs="Times New Roman"/>
          <w:sz w:val="24"/>
          <w:szCs w:val="24"/>
          <w:lang w:val="en-US"/>
        </w:rPr>
        <w:t xml:space="preserve"> differently</w:t>
      </w:r>
      <w:r w:rsidR="00E71894" w:rsidRPr="00325FF3">
        <w:rPr>
          <w:rFonts w:ascii="Times New Roman" w:hAnsi="Times New Roman" w:cs="Times New Roman"/>
          <w:sz w:val="24"/>
          <w:szCs w:val="24"/>
          <w:lang w:val="en-US"/>
        </w:rPr>
        <w:t xml:space="preserve"> the multiplicative and additive costs.</w:t>
      </w:r>
    </w:p>
    <w:p w14:paraId="027E77F8" w14:textId="77777777" w:rsidR="00E71894" w:rsidRPr="00325FF3" w:rsidRDefault="00E71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71894" w:rsidRPr="00325FF3" w:rsidSect="008F4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87"/>
    <w:rsid w:val="000D74FC"/>
    <w:rsid w:val="001D04CB"/>
    <w:rsid w:val="0020138D"/>
    <w:rsid w:val="00325FF3"/>
    <w:rsid w:val="00380B7B"/>
    <w:rsid w:val="003A44E6"/>
    <w:rsid w:val="003F0D25"/>
    <w:rsid w:val="004052F5"/>
    <w:rsid w:val="004100A2"/>
    <w:rsid w:val="00470A04"/>
    <w:rsid w:val="004965B0"/>
    <w:rsid w:val="004B7358"/>
    <w:rsid w:val="004C34C4"/>
    <w:rsid w:val="004C7902"/>
    <w:rsid w:val="00521BFB"/>
    <w:rsid w:val="0055468A"/>
    <w:rsid w:val="00590ED9"/>
    <w:rsid w:val="0060672E"/>
    <w:rsid w:val="00610CB8"/>
    <w:rsid w:val="006D15BC"/>
    <w:rsid w:val="00734E85"/>
    <w:rsid w:val="00744730"/>
    <w:rsid w:val="0077568E"/>
    <w:rsid w:val="007A006C"/>
    <w:rsid w:val="00806D85"/>
    <w:rsid w:val="0085397A"/>
    <w:rsid w:val="008F3972"/>
    <w:rsid w:val="008F4EC7"/>
    <w:rsid w:val="0091652A"/>
    <w:rsid w:val="00955835"/>
    <w:rsid w:val="00956087"/>
    <w:rsid w:val="009600C9"/>
    <w:rsid w:val="00963875"/>
    <w:rsid w:val="009C6D44"/>
    <w:rsid w:val="009E0CB2"/>
    <w:rsid w:val="00A1268D"/>
    <w:rsid w:val="00A37AF2"/>
    <w:rsid w:val="00AC0012"/>
    <w:rsid w:val="00B1564F"/>
    <w:rsid w:val="00BD6372"/>
    <w:rsid w:val="00C115AC"/>
    <w:rsid w:val="00C51488"/>
    <w:rsid w:val="00C60F92"/>
    <w:rsid w:val="00C6739B"/>
    <w:rsid w:val="00D73BEA"/>
    <w:rsid w:val="00D96DE5"/>
    <w:rsid w:val="00DD7824"/>
    <w:rsid w:val="00DE0211"/>
    <w:rsid w:val="00E44D8E"/>
    <w:rsid w:val="00E6320E"/>
    <w:rsid w:val="00E71894"/>
    <w:rsid w:val="00EA5942"/>
    <w:rsid w:val="00FA21FA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4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1BFB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1268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68D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68D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68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68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26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68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1BFB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1268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68D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68D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68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68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26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6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63920A-0985-4978-AEDD-CDB312CE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hericourt</dc:creator>
  <cp:lastModifiedBy>lpatureau</cp:lastModifiedBy>
  <cp:revision>15</cp:revision>
  <dcterms:created xsi:type="dcterms:W3CDTF">2016-04-28T09:34:00Z</dcterms:created>
  <dcterms:modified xsi:type="dcterms:W3CDTF">2016-04-28T10:18:00Z</dcterms:modified>
</cp:coreProperties>
</file>