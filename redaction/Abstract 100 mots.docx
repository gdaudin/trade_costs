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1CAF7C" w14:textId="77777777" w:rsidR="00453632" w:rsidRDefault="00453632">
      <w:pPr>
        <w:rPr>
          <w:lang w:val="en-US"/>
        </w:rPr>
      </w:pPr>
      <w:r>
        <w:rPr>
          <w:lang w:val="en-US"/>
        </w:rPr>
        <w:t xml:space="preserve">Version </w:t>
      </w:r>
      <w:proofErr w:type="spellStart"/>
      <w:r>
        <w:rPr>
          <w:lang w:val="en-US"/>
        </w:rPr>
        <w:t>initiale</w:t>
      </w:r>
      <w:proofErr w:type="spellEnd"/>
    </w:p>
    <w:p w14:paraId="0F851047" w14:textId="77777777" w:rsidR="00453632" w:rsidRDefault="00453632">
      <w:pPr>
        <w:rPr>
          <w:lang w:val="en-US"/>
        </w:rPr>
      </w:pPr>
    </w:p>
    <w:p w14:paraId="7ECE1A4D" w14:textId="77777777" w:rsidR="00DD40BA" w:rsidRDefault="00102034">
      <w:pPr>
        <w:rPr>
          <w:lang w:val="en-US"/>
        </w:rPr>
      </w:pPr>
      <w:r w:rsidRPr="00102034">
        <w:rPr>
          <w:lang w:val="en-US"/>
        </w:rPr>
        <w:t xml:space="preserve">This paper investigates the pattern of international transport costs over time, using information contained in the US imports flows from 1974 to 2013. First, we document the importance of the per-unit (additive) component of transport costs. We find that additive costs are quantitatively sizable, representing between one-third and one-half of overall transport costs. Second, we identify the respective roles of the reduction in ``pure'' transport costs and trade composition effects in the downward trend of international transport costs, in the same spirit as </w:t>
      </w:r>
      <w:proofErr w:type="spellStart"/>
      <w:r>
        <w:rPr>
          <w:lang w:val="en-US"/>
        </w:rPr>
        <w:t>Hummels</w:t>
      </w:r>
      <w:proofErr w:type="spellEnd"/>
      <w:r>
        <w:rPr>
          <w:lang w:val="en-US"/>
        </w:rPr>
        <w:t xml:space="preserve"> (2007). </w:t>
      </w:r>
      <w:r w:rsidRPr="00102034">
        <w:rPr>
          <w:lang w:val="en-US"/>
        </w:rPr>
        <w:t>Unlike him, we find that trade composition effects do not matter much and, when they do, they tend to amplify (rather than reduce) the decrease in pure transport costs. Importantly, this difference of results can be attributed to the new method of modeling the per-unit component of transport costs we offer. In both aspects, our results point to the importance of the additive component in accounting for international transport costs.</w:t>
      </w:r>
    </w:p>
    <w:p w14:paraId="43D40A1D" w14:textId="77777777" w:rsidR="00102034" w:rsidRDefault="00102034">
      <w:pPr>
        <w:rPr>
          <w:lang w:val="en-US"/>
        </w:rPr>
      </w:pPr>
    </w:p>
    <w:p w14:paraId="3894C40A" w14:textId="77777777" w:rsidR="00453632" w:rsidRDefault="00453632">
      <w:pPr>
        <w:rPr>
          <w:lang w:val="en-US"/>
        </w:rPr>
      </w:pPr>
    </w:p>
    <w:p w14:paraId="3E3194BE" w14:textId="700BF5C2" w:rsidR="00453632" w:rsidRDefault="00453632">
      <w:pPr>
        <w:rPr>
          <w:lang w:val="en-US"/>
        </w:rPr>
      </w:pPr>
      <w:r>
        <w:rPr>
          <w:lang w:val="en-US"/>
        </w:rPr>
        <w:t xml:space="preserve">Version </w:t>
      </w:r>
      <w:r w:rsidR="00153C77">
        <w:rPr>
          <w:lang w:val="en-US"/>
        </w:rPr>
        <w:t>Lise finale? 98</w:t>
      </w:r>
      <w:bookmarkStart w:id="0" w:name="_GoBack"/>
      <w:bookmarkEnd w:id="0"/>
      <w:r w:rsidR="00153C77">
        <w:rPr>
          <w:lang w:val="en-US"/>
        </w:rPr>
        <w:t xml:space="preserve"> </w:t>
      </w:r>
      <w:del w:id="1" w:author="Lise Patureau" w:date="2018-12-20T10:51:00Z">
        <w:r w:rsidDel="00153C77">
          <w:rPr>
            <w:lang w:val="en-US"/>
          </w:rPr>
          <w:delText xml:space="preserve"> </w:delText>
        </w:r>
      </w:del>
      <w:r>
        <w:rPr>
          <w:lang w:val="en-US"/>
        </w:rPr>
        <w:t>mots</w:t>
      </w:r>
    </w:p>
    <w:p w14:paraId="0F240016" w14:textId="3F0D7B8C" w:rsidR="00102034" w:rsidRDefault="00102034">
      <w:pPr>
        <w:rPr>
          <w:ins w:id="2" w:author="Guillaume Daudin" w:date="2018-12-19T21:55:00Z"/>
          <w:lang w:val="en-US"/>
        </w:rPr>
      </w:pPr>
      <w:r w:rsidRPr="00102034">
        <w:rPr>
          <w:lang w:val="en-US"/>
        </w:rPr>
        <w:t>This paper investigates the pattern of international transport costs over time, using information contained in the US imports flows from 1974 to 2013. First, we doc</w:t>
      </w:r>
      <w:r w:rsidR="00AA773A">
        <w:rPr>
          <w:lang w:val="en-US"/>
        </w:rPr>
        <w:t>ument the importance of the</w:t>
      </w:r>
      <w:r w:rsidR="00AA773A" w:rsidRPr="00102034">
        <w:rPr>
          <w:lang w:val="en-US"/>
        </w:rPr>
        <w:t xml:space="preserve"> </w:t>
      </w:r>
      <w:r w:rsidR="00AA773A">
        <w:rPr>
          <w:lang w:val="en-US"/>
        </w:rPr>
        <w:t>per-unit</w:t>
      </w:r>
      <w:r w:rsidRPr="00102034">
        <w:rPr>
          <w:lang w:val="en-US"/>
        </w:rPr>
        <w:t xml:space="preserve"> component of transport costs</w:t>
      </w:r>
      <w:r w:rsidR="00153C77">
        <w:rPr>
          <w:lang w:val="en-US"/>
        </w:rPr>
        <w:t>. It</w:t>
      </w:r>
      <w:r w:rsidR="00AA773A">
        <w:rPr>
          <w:lang w:val="en-US"/>
        </w:rPr>
        <w:t xml:space="preserve"> represent</w:t>
      </w:r>
      <w:r w:rsidR="00153C77">
        <w:rPr>
          <w:lang w:val="en-US"/>
        </w:rPr>
        <w:t>s</w:t>
      </w:r>
      <w:r w:rsidRPr="00102034">
        <w:rPr>
          <w:lang w:val="en-US"/>
        </w:rPr>
        <w:t xml:space="preserve"> between one-third and one-half of o</w:t>
      </w:r>
      <w:r>
        <w:rPr>
          <w:lang w:val="en-US"/>
        </w:rPr>
        <w:t xml:space="preserve">verall transport costs. Second, </w:t>
      </w:r>
      <w:r w:rsidR="00AA773A">
        <w:rPr>
          <w:lang w:val="en-US"/>
        </w:rPr>
        <w:t xml:space="preserve">allowing for time-varying per-unit costs, </w:t>
      </w:r>
      <w:r>
        <w:rPr>
          <w:lang w:val="en-US"/>
        </w:rPr>
        <w:t xml:space="preserve">we </w:t>
      </w:r>
      <w:r w:rsidR="00AA773A">
        <w:rPr>
          <w:lang w:val="en-US"/>
        </w:rPr>
        <w:t xml:space="preserve">find that the downward trend in international transport costs </w:t>
      </w:r>
      <w:r w:rsidR="00391BFB">
        <w:rPr>
          <w:lang w:val="en-US"/>
        </w:rPr>
        <w:t>comes from</w:t>
      </w:r>
      <w:r w:rsidR="00AA773A">
        <w:rPr>
          <w:lang w:val="en-US"/>
        </w:rPr>
        <w:t xml:space="preserve"> the reduction in “pure” transport costs over time, </w:t>
      </w:r>
      <w:r>
        <w:rPr>
          <w:lang w:val="en-US"/>
        </w:rPr>
        <w:t>with trade composition effects playing a minor role</w:t>
      </w:r>
      <w:r w:rsidR="00AA773A">
        <w:rPr>
          <w:lang w:val="en-US"/>
        </w:rPr>
        <w:t xml:space="preserve">. In </w:t>
      </w:r>
      <w:r w:rsidRPr="00102034">
        <w:rPr>
          <w:lang w:val="en-US"/>
        </w:rPr>
        <w:t>both aspects, our results point to the importance of the additive component in accounting for international transport costs.</w:t>
      </w:r>
    </w:p>
    <w:p w14:paraId="73241545" w14:textId="77777777" w:rsidR="00FE1E1E" w:rsidRDefault="00FE1E1E">
      <w:pPr>
        <w:rPr>
          <w:ins w:id="3" w:author="Guillaume Daudin" w:date="2018-12-19T21:55:00Z"/>
          <w:lang w:val="en-US"/>
        </w:rPr>
      </w:pPr>
    </w:p>
    <w:p w14:paraId="4A50EAA2" w14:textId="77777777" w:rsidR="00FE1E1E" w:rsidRDefault="00FE1E1E" w:rsidP="00FE1E1E">
      <w:pPr>
        <w:rPr>
          <w:ins w:id="4" w:author="Guillaume Daudin" w:date="2018-12-19T21:55:00Z"/>
          <w:lang w:val="en-US"/>
        </w:rPr>
      </w:pPr>
      <w:ins w:id="5" w:author="Guillaume Daudin" w:date="2018-12-19T21:55:00Z">
        <w:r>
          <w:rPr>
            <w:lang w:val="en-US"/>
          </w:rPr>
          <w:t>Version Guillaume 100 (</w:t>
        </w:r>
      </w:ins>
      <w:ins w:id="6" w:author="Guillaume Daudin" w:date="2018-12-19T22:02:00Z">
        <w:r w:rsidR="00234BBA">
          <w:rPr>
            <w:lang w:val="en-US"/>
          </w:rPr>
          <w:t>98</w:t>
        </w:r>
      </w:ins>
      <w:ins w:id="7" w:author="Guillaume Daudin" w:date="2018-12-19T21:55:00Z">
        <w:r>
          <w:rPr>
            <w:lang w:val="en-US"/>
          </w:rPr>
          <w:t xml:space="preserve"> mots)</w:t>
        </w:r>
      </w:ins>
    </w:p>
    <w:p w14:paraId="1D46185A" w14:textId="77777777" w:rsidR="00FE1E1E" w:rsidRPr="00102034" w:rsidRDefault="00FE1E1E" w:rsidP="00FE1E1E">
      <w:pPr>
        <w:rPr>
          <w:ins w:id="8" w:author="Guillaume Daudin" w:date="2018-12-19T21:55:00Z"/>
          <w:lang w:val="en-US"/>
        </w:rPr>
      </w:pPr>
      <w:ins w:id="9" w:author="Guillaume Daudin" w:date="2018-12-19T21:56:00Z">
        <w:r>
          <w:rPr>
            <w:lang w:val="en-US"/>
          </w:rPr>
          <w:t xml:space="preserve">We </w:t>
        </w:r>
      </w:ins>
      <w:ins w:id="10" w:author="Guillaume Daudin" w:date="2018-12-19T21:55:00Z">
        <w:r w:rsidRPr="00102034">
          <w:rPr>
            <w:lang w:val="en-US"/>
          </w:rPr>
          <w:t xml:space="preserve">investigate the pattern of international transport costs over time, using information contained in the US imports flows from 1974 to 2013. First, </w:t>
        </w:r>
      </w:ins>
      <w:ins w:id="11" w:author="Guillaume Daudin" w:date="2018-12-19T21:56:00Z">
        <w:r>
          <w:rPr>
            <w:lang w:val="en-US"/>
          </w:rPr>
          <w:t>we</w:t>
        </w:r>
      </w:ins>
      <w:ins w:id="12" w:author="Guillaume Daudin" w:date="2018-12-19T21:55:00Z">
        <w:r w:rsidRPr="00102034">
          <w:rPr>
            <w:lang w:val="en-US"/>
          </w:rPr>
          <w:t xml:space="preserve"> doc</w:t>
        </w:r>
        <w:r>
          <w:rPr>
            <w:lang w:val="en-US"/>
          </w:rPr>
          <w:t>ument the importance of per-unit</w:t>
        </w:r>
        <w:r w:rsidRPr="00102034">
          <w:rPr>
            <w:lang w:val="en-US"/>
          </w:rPr>
          <w:t xml:space="preserve"> component of transport costs</w:t>
        </w:r>
      </w:ins>
      <w:ins w:id="13" w:author="Guillaume Daudin" w:date="2018-12-19T22:00:00Z">
        <w:r>
          <w:rPr>
            <w:lang w:val="en-US"/>
          </w:rPr>
          <w:t>. It</w:t>
        </w:r>
      </w:ins>
      <w:ins w:id="14" w:author="Guillaume Daudin" w:date="2018-12-19T21:55:00Z">
        <w:r>
          <w:rPr>
            <w:lang w:val="en-US"/>
          </w:rPr>
          <w:t xml:space="preserve"> represent</w:t>
        </w:r>
      </w:ins>
      <w:ins w:id="15" w:author="Guillaume Daudin" w:date="2018-12-19T22:00:00Z">
        <w:r>
          <w:rPr>
            <w:lang w:val="en-US"/>
          </w:rPr>
          <w:t>s</w:t>
        </w:r>
      </w:ins>
      <w:ins w:id="16" w:author="Guillaume Daudin" w:date="2018-12-19T21:55:00Z">
        <w:r w:rsidRPr="00102034">
          <w:rPr>
            <w:lang w:val="en-US"/>
          </w:rPr>
          <w:t xml:space="preserve"> between one-third and one-half of o</w:t>
        </w:r>
        <w:r>
          <w:rPr>
            <w:lang w:val="en-US"/>
          </w:rPr>
          <w:t xml:space="preserve">verall transport costs. Second, </w:t>
        </w:r>
      </w:ins>
      <w:ins w:id="17" w:author="Guillaume Daudin" w:date="2018-12-19T22:00:00Z">
        <w:r>
          <w:rPr>
            <w:lang w:val="en-US"/>
          </w:rPr>
          <w:t xml:space="preserve">we find that </w:t>
        </w:r>
      </w:ins>
      <w:ins w:id="18" w:author="Guillaume Daudin" w:date="2018-12-19T21:55:00Z">
        <w:r>
          <w:rPr>
            <w:lang w:val="en-US"/>
          </w:rPr>
          <w:t>allowing for the presence of time-varying per-unit costs</w:t>
        </w:r>
      </w:ins>
      <w:ins w:id="19" w:author="Guillaume Daudin" w:date="2018-12-19T22:00:00Z">
        <w:r>
          <w:rPr>
            <w:lang w:val="en-US"/>
          </w:rPr>
          <w:t xml:space="preserve"> reduces the role of </w:t>
        </w:r>
      </w:ins>
      <w:ins w:id="20" w:author="Guillaume Daudin" w:date="2018-12-19T21:58:00Z">
        <w:r>
          <w:rPr>
            <w:lang w:val="en-US"/>
          </w:rPr>
          <w:t xml:space="preserve">trade composition effects in </w:t>
        </w:r>
      </w:ins>
      <w:ins w:id="21" w:author="Guillaume Daudin" w:date="2018-12-19T21:55:00Z">
        <w:r>
          <w:rPr>
            <w:lang w:val="en-US"/>
          </w:rPr>
          <w:t xml:space="preserve">the downward trend in international transport costs. In </w:t>
        </w:r>
        <w:r w:rsidRPr="00102034">
          <w:rPr>
            <w:lang w:val="en-US"/>
          </w:rPr>
          <w:t xml:space="preserve">both aspects, our results point to the importance of the </w:t>
        </w:r>
      </w:ins>
      <w:ins w:id="22" w:author="Guillaume Daudin" w:date="2018-12-19T21:59:00Z">
        <w:r>
          <w:rPr>
            <w:lang w:val="en-US"/>
          </w:rPr>
          <w:t xml:space="preserve">per unit, </w:t>
        </w:r>
      </w:ins>
      <w:ins w:id="23" w:author="Guillaume Daudin" w:date="2018-12-19T21:55:00Z">
        <w:r w:rsidRPr="00102034">
          <w:rPr>
            <w:lang w:val="en-US"/>
          </w:rPr>
          <w:t>additive component in international transport costs</w:t>
        </w:r>
      </w:ins>
      <w:ins w:id="24" w:author="Guillaume Daudin" w:date="2018-12-19T21:59:00Z">
        <w:r>
          <w:rPr>
            <w:lang w:val="en-US"/>
          </w:rPr>
          <w:t xml:space="preserve"> compared to the multiplicative one</w:t>
        </w:r>
      </w:ins>
      <w:ins w:id="25" w:author="Guillaume Daudin" w:date="2018-12-19T22:01:00Z">
        <w:r w:rsidR="00234BBA">
          <w:rPr>
            <w:lang w:val="en-US"/>
          </w:rPr>
          <w:t xml:space="preserve"> that dominates the literature</w:t>
        </w:r>
      </w:ins>
      <w:ins w:id="26" w:author="Guillaume Daudin" w:date="2018-12-19T21:59:00Z">
        <w:r>
          <w:rPr>
            <w:lang w:val="en-US"/>
          </w:rPr>
          <w:t>.</w:t>
        </w:r>
      </w:ins>
    </w:p>
    <w:p w14:paraId="252103D2" w14:textId="77777777" w:rsidR="00FE1E1E" w:rsidRPr="00102034" w:rsidRDefault="00FE1E1E">
      <w:pPr>
        <w:rPr>
          <w:lang w:val="en-US"/>
        </w:rPr>
      </w:pPr>
    </w:p>
    <w:sectPr w:rsidR="00FE1E1E" w:rsidRPr="0010203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ise Patureau">
    <w15:presenceInfo w15:providerId="Windows Live" w15:userId="0737c1aa66936aef"/>
  </w15:person>
  <w15:person w15:author="Guillaume Daudin">
    <w15:presenceInfo w15:providerId="Windows Live" w15:userId="ff1637c392f8e02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2034"/>
    <w:rsid w:val="00001343"/>
    <w:rsid w:val="00005F6C"/>
    <w:rsid w:val="000073BA"/>
    <w:rsid w:val="00013C09"/>
    <w:rsid w:val="0002109F"/>
    <w:rsid w:val="00030453"/>
    <w:rsid w:val="000407F7"/>
    <w:rsid w:val="00041C29"/>
    <w:rsid w:val="00044570"/>
    <w:rsid w:val="000446CA"/>
    <w:rsid w:val="00051C9B"/>
    <w:rsid w:val="000527DD"/>
    <w:rsid w:val="00055674"/>
    <w:rsid w:val="00055B75"/>
    <w:rsid w:val="000565C8"/>
    <w:rsid w:val="00057364"/>
    <w:rsid w:val="00062094"/>
    <w:rsid w:val="00063F02"/>
    <w:rsid w:val="000645EE"/>
    <w:rsid w:val="00065FDE"/>
    <w:rsid w:val="00071281"/>
    <w:rsid w:val="0007171C"/>
    <w:rsid w:val="00072722"/>
    <w:rsid w:val="000732B8"/>
    <w:rsid w:val="0008562E"/>
    <w:rsid w:val="00085820"/>
    <w:rsid w:val="00087B05"/>
    <w:rsid w:val="0009044D"/>
    <w:rsid w:val="000941EC"/>
    <w:rsid w:val="0009421F"/>
    <w:rsid w:val="00095F94"/>
    <w:rsid w:val="00097847"/>
    <w:rsid w:val="000A19D4"/>
    <w:rsid w:val="000A2DFA"/>
    <w:rsid w:val="000A2E6E"/>
    <w:rsid w:val="000A359D"/>
    <w:rsid w:val="000A436D"/>
    <w:rsid w:val="000B066E"/>
    <w:rsid w:val="000B0CD7"/>
    <w:rsid w:val="000B5D36"/>
    <w:rsid w:val="000C04A0"/>
    <w:rsid w:val="000C2AB5"/>
    <w:rsid w:val="000D0809"/>
    <w:rsid w:val="000D0F57"/>
    <w:rsid w:val="000D63BB"/>
    <w:rsid w:val="000E36A1"/>
    <w:rsid w:val="000E557C"/>
    <w:rsid w:val="000E6328"/>
    <w:rsid w:val="000F1895"/>
    <w:rsid w:val="00101D6C"/>
    <w:rsid w:val="00102034"/>
    <w:rsid w:val="0010214D"/>
    <w:rsid w:val="001059C8"/>
    <w:rsid w:val="00116CE0"/>
    <w:rsid w:val="0012255A"/>
    <w:rsid w:val="00123051"/>
    <w:rsid w:val="001234E5"/>
    <w:rsid w:val="00123518"/>
    <w:rsid w:val="0012705F"/>
    <w:rsid w:val="00132196"/>
    <w:rsid w:val="001325D3"/>
    <w:rsid w:val="00135732"/>
    <w:rsid w:val="00137680"/>
    <w:rsid w:val="0014038F"/>
    <w:rsid w:val="00144CE5"/>
    <w:rsid w:val="00144EC3"/>
    <w:rsid w:val="001457D9"/>
    <w:rsid w:val="00145FD7"/>
    <w:rsid w:val="00147E17"/>
    <w:rsid w:val="00150A89"/>
    <w:rsid w:val="0015250D"/>
    <w:rsid w:val="001526A9"/>
    <w:rsid w:val="00153C77"/>
    <w:rsid w:val="0015485B"/>
    <w:rsid w:val="00160203"/>
    <w:rsid w:val="00161306"/>
    <w:rsid w:val="00164366"/>
    <w:rsid w:val="00164E03"/>
    <w:rsid w:val="00170C81"/>
    <w:rsid w:val="00171EA4"/>
    <w:rsid w:val="001734D8"/>
    <w:rsid w:val="00177408"/>
    <w:rsid w:val="001774F8"/>
    <w:rsid w:val="00180BB7"/>
    <w:rsid w:val="00182A36"/>
    <w:rsid w:val="00182AAD"/>
    <w:rsid w:val="00187117"/>
    <w:rsid w:val="00193ACB"/>
    <w:rsid w:val="00194399"/>
    <w:rsid w:val="001953A7"/>
    <w:rsid w:val="001A12BE"/>
    <w:rsid w:val="001A31C9"/>
    <w:rsid w:val="001A4AC8"/>
    <w:rsid w:val="001B0177"/>
    <w:rsid w:val="001C0722"/>
    <w:rsid w:val="001C17EF"/>
    <w:rsid w:val="001C61B7"/>
    <w:rsid w:val="001D0FA3"/>
    <w:rsid w:val="001D262F"/>
    <w:rsid w:val="001D3E33"/>
    <w:rsid w:val="001D4075"/>
    <w:rsid w:val="001D4D1D"/>
    <w:rsid w:val="001D619A"/>
    <w:rsid w:val="001E09C0"/>
    <w:rsid w:val="001E3034"/>
    <w:rsid w:val="001E4834"/>
    <w:rsid w:val="001E5B94"/>
    <w:rsid w:val="001E6A0D"/>
    <w:rsid w:val="001F2AB6"/>
    <w:rsid w:val="001F31AE"/>
    <w:rsid w:val="001F3ECC"/>
    <w:rsid w:val="001F774D"/>
    <w:rsid w:val="002023DD"/>
    <w:rsid w:val="00202F37"/>
    <w:rsid w:val="0020411C"/>
    <w:rsid w:val="002045C1"/>
    <w:rsid w:val="00204721"/>
    <w:rsid w:val="002054CD"/>
    <w:rsid w:val="0020746F"/>
    <w:rsid w:val="0021207D"/>
    <w:rsid w:val="00213CF1"/>
    <w:rsid w:val="00214AF8"/>
    <w:rsid w:val="002221F3"/>
    <w:rsid w:val="0022247D"/>
    <w:rsid w:val="00222564"/>
    <w:rsid w:val="00227566"/>
    <w:rsid w:val="00231398"/>
    <w:rsid w:val="002317F1"/>
    <w:rsid w:val="00231988"/>
    <w:rsid w:val="00232ACA"/>
    <w:rsid w:val="00234BBA"/>
    <w:rsid w:val="00235BEA"/>
    <w:rsid w:val="00235C37"/>
    <w:rsid w:val="00235DA3"/>
    <w:rsid w:val="00237DF6"/>
    <w:rsid w:val="00243666"/>
    <w:rsid w:val="00243A9C"/>
    <w:rsid w:val="00244636"/>
    <w:rsid w:val="00245ECB"/>
    <w:rsid w:val="00250B25"/>
    <w:rsid w:val="00250FE9"/>
    <w:rsid w:val="00251FB4"/>
    <w:rsid w:val="002534D8"/>
    <w:rsid w:val="00254227"/>
    <w:rsid w:val="00257320"/>
    <w:rsid w:val="00257C96"/>
    <w:rsid w:val="00263E89"/>
    <w:rsid w:val="00267350"/>
    <w:rsid w:val="00273648"/>
    <w:rsid w:val="002747EB"/>
    <w:rsid w:val="002767D2"/>
    <w:rsid w:val="00280399"/>
    <w:rsid w:val="00281021"/>
    <w:rsid w:val="00281233"/>
    <w:rsid w:val="00282474"/>
    <w:rsid w:val="00283DA8"/>
    <w:rsid w:val="00285610"/>
    <w:rsid w:val="00286917"/>
    <w:rsid w:val="0028697A"/>
    <w:rsid w:val="002908D4"/>
    <w:rsid w:val="00290B86"/>
    <w:rsid w:val="002A5830"/>
    <w:rsid w:val="002A67B5"/>
    <w:rsid w:val="002A710D"/>
    <w:rsid w:val="002B0640"/>
    <w:rsid w:val="002B1053"/>
    <w:rsid w:val="002B1740"/>
    <w:rsid w:val="002B17D6"/>
    <w:rsid w:val="002B2219"/>
    <w:rsid w:val="002B27E1"/>
    <w:rsid w:val="002B2AD1"/>
    <w:rsid w:val="002B7AD6"/>
    <w:rsid w:val="002D140C"/>
    <w:rsid w:val="002E0080"/>
    <w:rsid w:val="002E38B9"/>
    <w:rsid w:val="002E7B00"/>
    <w:rsid w:val="00300A6C"/>
    <w:rsid w:val="00305862"/>
    <w:rsid w:val="0031474C"/>
    <w:rsid w:val="0031489A"/>
    <w:rsid w:val="003159E3"/>
    <w:rsid w:val="00317F49"/>
    <w:rsid w:val="00321C5B"/>
    <w:rsid w:val="003227B7"/>
    <w:rsid w:val="00322E72"/>
    <w:rsid w:val="00327928"/>
    <w:rsid w:val="00330911"/>
    <w:rsid w:val="003319B9"/>
    <w:rsid w:val="00333D0A"/>
    <w:rsid w:val="00335359"/>
    <w:rsid w:val="00336A8F"/>
    <w:rsid w:val="003413C7"/>
    <w:rsid w:val="003470CB"/>
    <w:rsid w:val="00353410"/>
    <w:rsid w:val="00353A3D"/>
    <w:rsid w:val="00354672"/>
    <w:rsid w:val="00355D3D"/>
    <w:rsid w:val="0035607D"/>
    <w:rsid w:val="00356D1B"/>
    <w:rsid w:val="00356DEB"/>
    <w:rsid w:val="00360089"/>
    <w:rsid w:val="0037780F"/>
    <w:rsid w:val="00381258"/>
    <w:rsid w:val="00384C10"/>
    <w:rsid w:val="00385ADE"/>
    <w:rsid w:val="00385CA2"/>
    <w:rsid w:val="00387606"/>
    <w:rsid w:val="00391BFB"/>
    <w:rsid w:val="00396345"/>
    <w:rsid w:val="00397DB6"/>
    <w:rsid w:val="003A14BD"/>
    <w:rsid w:val="003A19DD"/>
    <w:rsid w:val="003A1C1A"/>
    <w:rsid w:val="003B14D0"/>
    <w:rsid w:val="003B3453"/>
    <w:rsid w:val="003B6207"/>
    <w:rsid w:val="003C2C27"/>
    <w:rsid w:val="003C4861"/>
    <w:rsid w:val="003D09E1"/>
    <w:rsid w:val="003D216D"/>
    <w:rsid w:val="003D2F5A"/>
    <w:rsid w:val="003D421D"/>
    <w:rsid w:val="003D5050"/>
    <w:rsid w:val="003D54C0"/>
    <w:rsid w:val="003D5ACF"/>
    <w:rsid w:val="003E158C"/>
    <w:rsid w:val="003E26E0"/>
    <w:rsid w:val="003E40A8"/>
    <w:rsid w:val="003E6EF7"/>
    <w:rsid w:val="003E6F40"/>
    <w:rsid w:val="003F0630"/>
    <w:rsid w:val="003F4C50"/>
    <w:rsid w:val="003F7CB5"/>
    <w:rsid w:val="004013C6"/>
    <w:rsid w:val="00402EA6"/>
    <w:rsid w:val="0040579A"/>
    <w:rsid w:val="00405D2F"/>
    <w:rsid w:val="00407CA1"/>
    <w:rsid w:val="00410154"/>
    <w:rsid w:val="0041048D"/>
    <w:rsid w:val="004111CC"/>
    <w:rsid w:val="004129B2"/>
    <w:rsid w:val="00416723"/>
    <w:rsid w:val="00421094"/>
    <w:rsid w:val="004225D6"/>
    <w:rsid w:val="004235F0"/>
    <w:rsid w:val="004242BC"/>
    <w:rsid w:val="00425187"/>
    <w:rsid w:val="004255A7"/>
    <w:rsid w:val="00436BE6"/>
    <w:rsid w:val="00436C99"/>
    <w:rsid w:val="0044374B"/>
    <w:rsid w:val="004442F0"/>
    <w:rsid w:val="00444D2F"/>
    <w:rsid w:val="00451A84"/>
    <w:rsid w:val="00453632"/>
    <w:rsid w:val="00453D5C"/>
    <w:rsid w:val="00457E1B"/>
    <w:rsid w:val="00464B96"/>
    <w:rsid w:val="00467EFE"/>
    <w:rsid w:val="00473E1B"/>
    <w:rsid w:val="00476332"/>
    <w:rsid w:val="00477D73"/>
    <w:rsid w:val="00482338"/>
    <w:rsid w:val="004848FB"/>
    <w:rsid w:val="00487FED"/>
    <w:rsid w:val="004939B9"/>
    <w:rsid w:val="00495061"/>
    <w:rsid w:val="004A30CF"/>
    <w:rsid w:val="004A3CF8"/>
    <w:rsid w:val="004A72FD"/>
    <w:rsid w:val="004A7DAA"/>
    <w:rsid w:val="004B29C2"/>
    <w:rsid w:val="004B76D2"/>
    <w:rsid w:val="004C3596"/>
    <w:rsid w:val="004C5DD2"/>
    <w:rsid w:val="004D2AD2"/>
    <w:rsid w:val="004D56C9"/>
    <w:rsid w:val="004E46BF"/>
    <w:rsid w:val="004E7C2D"/>
    <w:rsid w:val="004F43B7"/>
    <w:rsid w:val="0050306E"/>
    <w:rsid w:val="00503BA3"/>
    <w:rsid w:val="00504402"/>
    <w:rsid w:val="00516389"/>
    <w:rsid w:val="0051686F"/>
    <w:rsid w:val="00516E6E"/>
    <w:rsid w:val="00525ACE"/>
    <w:rsid w:val="00525FEC"/>
    <w:rsid w:val="00527142"/>
    <w:rsid w:val="005274DE"/>
    <w:rsid w:val="00530383"/>
    <w:rsid w:val="0053209A"/>
    <w:rsid w:val="00537761"/>
    <w:rsid w:val="00537D52"/>
    <w:rsid w:val="00545055"/>
    <w:rsid w:val="005455A3"/>
    <w:rsid w:val="005458A4"/>
    <w:rsid w:val="0054661E"/>
    <w:rsid w:val="005604D9"/>
    <w:rsid w:val="00561E53"/>
    <w:rsid w:val="005654E9"/>
    <w:rsid w:val="00571B2F"/>
    <w:rsid w:val="00574082"/>
    <w:rsid w:val="00580F02"/>
    <w:rsid w:val="00580F50"/>
    <w:rsid w:val="00587541"/>
    <w:rsid w:val="00587751"/>
    <w:rsid w:val="00592BB7"/>
    <w:rsid w:val="00592C82"/>
    <w:rsid w:val="005961E3"/>
    <w:rsid w:val="00596A35"/>
    <w:rsid w:val="005A3DBD"/>
    <w:rsid w:val="005A7FD3"/>
    <w:rsid w:val="005B3688"/>
    <w:rsid w:val="005B5D09"/>
    <w:rsid w:val="005C1172"/>
    <w:rsid w:val="005C40A6"/>
    <w:rsid w:val="005C6AC8"/>
    <w:rsid w:val="005D1553"/>
    <w:rsid w:val="005D3174"/>
    <w:rsid w:val="005D3FF7"/>
    <w:rsid w:val="005D572B"/>
    <w:rsid w:val="005D57E9"/>
    <w:rsid w:val="005D5AEC"/>
    <w:rsid w:val="005D5C47"/>
    <w:rsid w:val="005E1E79"/>
    <w:rsid w:val="005E5884"/>
    <w:rsid w:val="005F3F4B"/>
    <w:rsid w:val="005F4DED"/>
    <w:rsid w:val="005F5743"/>
    <w:rsid w:val="005F5D2E"/>
    <w:rsid w:val="005F6BC1"/>
    <w:rsid w:val="00602293"/>
    <w:rsid w:val="0060282D"/>
    <w:rsid w:val="0061299B"/>
    <w:rsid w:val="00612A6E"/>
    <w:rsid w:val="006179D3"/>
    <w:rsid w:val="006205C4"/>
    <w:rsid w:val="00626418"/>
    <w:rsid w:val="0063014B"/>
    <w:rsid w:val="00635B56"/>
    <w:rsid w:val="00637AA9"/>
    <w:rsid w:val="006400D5"/>
    <w:rsid w:val="0064073A"/>
    <w:rsid w:val="00640C84"/>
    <w:rsid w:val="00640FF7"/>
    <w:rsid w:val="00641509"/>
    <w:rsid w:val="006435E5"/>
    <w:rsid w:val="006452FE"/>
    <w:rsid w:val="0064574B"/>
    <w:rsid w:val="00651E85"/>
    <w:rsid w:val="00655142"/>
    <w:rsid w:val="0065586C"/>
    <w:rsid w:val="006569D3"/>
    <w:rsid w:val="006604FD"/>
    <w:rsid w:val="00664FBD"/>
    <w:rsid w:val="0066562F"/>
    <w:rsid w:val="00670F8D"/>
    <w:rsid w:val="00670FFE"/>
    <w:rsid w:val="00672DFE"/>
    <w:rsid w:val="006735C1"/>
    <w:rsid w:val="00674423"/>
    <w:rsid w:val="00675A0A"/>
    <w:rsid w:val="00676786"/>
    <w:rsid w:val="0069038E"/>
    <w:rsid w:val="00694151"/>
    <w:rsid w:val="0069480B"/>
    <w:rsid w:val="00697215"/>
    <w:rsid w:val="006A0D6E"/>
    <w:rsid w:val="006A1AA7"/>
    <w:rsid w:val="006A3EE8"/>
    <w:rsid w:val="006A6AFF"/>
    <w:rsid w:val="006A6DCB"/>
    <w:rsid w:val="006C0ACA"/>
    <w:rsid w:val="006C2996"/>
    <w:rsid w:val="006C3651"/>
    <w:rsid w:val="006C6CCD"/>
    <w:rsid w:val="006C70EE"/>
    <w:rsid w:val="006D001E"/>
    <w:rsid w:val="006D2840"/>
    <w:rsid w:val="006D4EA1"/>
    <w:rsid w:val="006D6B7F"/>
    <w:rsid w:val="006D7164"/>
    <w:rsid w:val="006D7776"/>
    <w:rsid w:val="006E1503"/>
    <w:rsid w:val="006E6460"/>
    <w:rsid w:val="006E66BB"/>
    <w:rsid w:val="006F1B1B"/>
    <w:rsid w:val="006F1DAB"/>
    <w:rsid w:val="006F4673"/>
    <w:rsid w:val="006F46E5"/>
    <w:rsid w:val="006F7490"/>
    <w:rsid w:val="00703573"/>
    <w:rsid w:val="00706DF4"/>
    <w:rsid w:val="0070738D"/>
    <w:rsid w:val="00707BCA"/>
    <w:rsid w:val="007101FF"/>
    <w:rsid w:val="0071122B"/>
    <w:rsid w:val="007129C9"/>
    <w:rsid w:val="00720883"/>
    <w:rsid w:val="00720BB4"/>
    <w:rsid w:val="00722B18"/>
    <w:rsid w:val="00723071"/>
    <w:rsid w:val="00724A41"/>
    <w:rsid w:val="0072701E"/>
    <w:rsid w:val="00737C43"/>
    <w:rsid w:val="0074008D"/>
    <w:rsid w:val="00745034"/>
    <w:rsid w:val="007466E6"/>
    <w:rsid w:val="00751A64"/>
    <w:rsid w:val="00755E41"/>
    <w:rsid w:val="00757DAE"/>
    <w:rsid w:val="0076035E"/>
    <w:rsid w:val="007607C3"/>
    <w:rsid w:val="0076345E"/>
    <w:rsid w:val="007653B4"/>
    <w:rsid w:val="00772C10"/>
    <w:rsid w:val="00780309"/>
    <w:rsid w:val="00784E4C"/>
    <w:rsid w:val="0078530D"/>
    <w:rsid w:val="00793EDD"/>
    <w:rsid w:val="007976F6"/>
    <w:rsid w:val="007A3669"/>
    <w:rsid w:val="007B0252"/>
    <w:rsid w:val="007B29C6"/>
    <w:rsid w:val="007B32CB"/>
    <w:rsid w:val="007B4B99"/>
    <w:rsid w:val="007B5614"/>
    <w:rsid w:val="007B7EE6"/>
    <w:rsid w:val="007C1487"/>
    <w:rsid w:val="007C562D"/>
    <w:rsid w:val="007C6249"/>
    <w:rsid w:val="007C6F85"/>
    <w:rsid w:val="007D2FB1"/>
    <w:rsid w:val="007E0D21"/>
    <w:rsid w:val="007E11D5"/>
    <w:rsid w:val="007E153C"/>
    <w:rsid w:val="007E420B"/>
    <w:rsid w:val="007E56A0"/>
    <w:rsid w:val="007E6A09"/>
    <w:rsid w:val="007F2EC9"/>
    <w:rsid w:val="007F3374"/>
    <w:rsid w:val="007F5629"/>
    <w:rsid w:val="007F6A3D"/>
    <w:rsid w:val="0080443C"/>
    <w:rsid w:val="008072B7"/>
    <w:rsid w:val="00813236"/>
    <w:rsid w:val="008162E0"/>
    <w:rsid w:val="00816C1F"/>
    <w:rsid w:val="008177E2"/>
    <w:rsid w:val="00822E9F"/>
    <w:rsid w:val="00823125"/>
    <w:rsid w:val="00824F77"/>
    <w:rsid w:val="008270F3"/>
    <w:rsid w:val="00830301"/>
    <w:rsid w:val="00830EF7"/>
    <w:rsid w:val="00831440"/>
    <w:rsid w:val="00831E1F"/>
    <w:rsid w:val="008362F5"/>
    <w:rsid w:val="008363BC"/>
    <w:rsid w:val="00837B21"/>
    <w:rsid w:val="00840510"/>
    <w:rsid w:val="008424AC"/>
    <w:rsid w:val="008427BE"/>
    <w:rsid w:val="008435E7"/>
    <w:rsid w:val="00845FB2"/>
    <w:rsid w:val="00847123"/>
    <w:rsid w:val="00850208"/>
    <w:rsid w:val="0085373A"/>
    <w:rsid w:val="00857AC5"/>
    <w:rsid w:val="00860B17"/>
    <w:rsid w:val="00861930"/>
    <w:rsid w:val="00866054"/>
    <w:rsid w:val="00871196"/>
    <w:rsid w:val="00873842"/>
    <w:rsid w:val="008773DA"/>
    <w:rsid w:val="00877AD9"/>
    <w:rsid w:val="008861D4"/>
    <w:rsid w:val="00887201"/>
    <w:rsid w:val="00887296"/>
    <w:rsid w:val="00891F03"/>
    <w:rsid w:val="008A1373"/>
    <w:rsid w:val="008A1A57"/>
    <w:rsid w:val="008A52C2"/>
    <w:rsid w:val="008A53DC"/>
    <w:rsid w:val="008A7EA8"/>
    <w:rsid w:val="008B2895"/>
    <w:rsid w:val="008B7322"/>
    <w:rsid w:val="008C2CA0"/>
    <w:rsid w:val="008C2EB6"/>
    <w:rsid w:val="008C30CD"/>
    <w:rsid w:val="008C50B7"/>
    <w:rsid w:val="008D49E5"/>
    <w:rsid w:val="008D5843"/>
    <w:rsid w:val="008D6561"/>
    <w:rsid w:val="008D69D7"/>
    <w:rsid w:val="008E03C1"/>
    <w:rsid w:val="008E2E2C"/>
    <w:rsid w:val="008E49E4"/>
    <w:rsid w:val="008E6409"/>
    <w:rsid w:val="008E6857"/>
    <w:rsid w:val="008E7522"/>
    <w:rsid w:val="008F0297"/>
    <w:rsid w:val="008F0304"/>
    <w:rsid w:val="008F0E54"/>
    <w:rsid w:val="008F337F"/>
    <w:rsid w:val="008F6A4C"/>
    <w:rsid w:val="00900168"/>
    <w:rsid w:val="00903B25"/>
    <w:rsid w:val="00910489"/>
    <w:rsid w:val="00910DB4"/>
    <w:rsid w:val="00911286"/>
    <w:rsid w:val="009129D4"/>
    <w:rsid w:val="009136F9"/>
    <w:rsid w:val="00914D36"/>
    <w:rsid w:val="0091658E"/>
    <w:rsid w:val="00923C36"/>
    <w:rsid w:val="00924D43"/>
    <w:rsid w:val="0093064D"/>
    <w:rsid w:val="009307A0"/>
    <w:rsid w:val="009315C2"/>
    <w:rsid w:val="00932353"/>
    <w:rsid w:val="00934FD0"/>
    <w:rsid w:val="00935D68"/>
    <w:rsid w:val="00936B97"/>
    <w:rsid w:val="00942588"/>
    <w:rsid w:val="009445B9"/>
    <w:rsid w:val="009447C7"/>
    <w:rsid w:val="00951C74"/>
    <w:rsid w:val="00953A2F"/>
    <w:rsid w:val="00960B4E"/>
    <w:rsid w:val="00965B8A"/>
    <w:rsid w:val="009661D4"/>
    <w:rsid w:val="00966930"/>
    <w:rsid w:val="00971070"/>
    <w:rsid w:val="00974B03"/>
    <w:rsid w:val="009776B3"/>
    <w:rsid w:val="00982058"/>
    <w:rsid w:val="009860C6"/>
    <w:rsid w:val="00987E4D"/>
    <w:rsid w:val="00991664"/>
    <w:rsid w:val="00993078"/>
    <w:rsid w:val="00995B0F"/>
    <w:rsid w:val="00997428"/>
    <w:rsid w:val="00997704"/>
    <w:rsid w:val="009A0D02"/>
    <w:rsid w:val="009A28F8"/>
    <w:rsid w:val="009A6D80"/>
    <w:rsid w:val="009B0FBB"/>
    <w:rsid w:val="009B20FB"/>
    <w:rsid w:val="009B28A3"/>
    <w:rsid w:val="009B4AB2"/>
    <w:rsid w:val="009C2463"/>
    <w:rsid w:val="009C3852"/>
    <w:rsid w:val="009C399A"/>
    <w:rsid w:val="009C5954"/>
    <w:rsid w:val="009D1243"/>
    <w:rsid w:val="009D4FD3"/>
    <w:rsid w:val="009D6F32"/>
    <w:rsid w:val="009E0CB8"/>
    <w:rsid w:val="009E7289"/>
    <w:rsid w:val="009E7EDF"/>
    <w:rsid w:val="009F2836"/>
    <w:rsid w:val="009F2F14"/>
    <w:rsid w:val="009F47D3"/>
    <w:rsid w:val="00A030B1"/>
    <w:rsid w:val="00A053DE"/>
    <w:rsid w:val="00A058B3"/>
    <w:rsid w:val="00A0605C"/>
    <w:rsid w:val="00A07A70"/>
    <w:rsid w:val="00A1116B"/>
    <w:rsid w:val="00A15E84"/>
    <w:rsid w:val="00A17950"/>
    <w:rsid w:val="00A24094"/>
    <w:rsid w:val="00A27661"/>
    <w:rsid w:val="00A27E6E"/>
    <w:rsid w:val="00A3311D"/>
    <w:rsid w:val="00A338D0"/>
    <w:rsid w:val="00A33C06"/>
    <w:rsid w:val="00A343F5"/>
    <w:rsid w:val="00A34707"/>
    <w:rsid w:val="00A42467"/>
    <w:rsid w:val="00A43171"/>
    <w:rsid w:val="00A45535"/>
    <w:rsid w:val="00A4677C"/>
    <w:rsid w:val="00A46CC2"/>
    <w:rsid w:val="00A5254C"/>
    <w:rsid w:val="00A53028"/>
    <w:rsid w:val="00A60FCD"/>
    <w:rsid w:val="00A61B4E"/>
    <w:rsid w:val="00A61C1C"/>
    <w:rsid w:val="00A62E61"/>
    <w:rsid w:val="00A63D67"/>
    <w:rsid w:val="00A664EC"/>
    <w:rsid w:val="00A675AB"/>
    <w:rsid w:val="00A732A4"/>
    <w:rsid w:val="00A7479D"/>
    <w:rsid w:val="00A82E7C"/>
    <w:rsid w:val="00A84B06"/>
    <w:rsid w:val="00A8627D"/>
    <w:rsid w:val="00A938CC"/>
    <w:rsid w:val="00A96605"/>
    <w:rsid w:val="00A96DEA"/>
    <w:rsid w:val="00AA1041"/>
    <w:rsid w:val="00AA28AD"/>
    <w:rsid w:val="00AA39E7"/>
    <w:rsid w:val="00AA41A7"/>
    <w:rsid w:val="00AA6BAF"/>
    <w:rsid w:val="00AA6CD6"/>
    <w:rsid w:val="00AA773A"/>
    <w:rsid w:val="00AB0B12"/>
    <w:rsid w:val="00AB482B"/>
    <w:rsid w:val="00AB488D"/>
    <w:rsid w:val="00AB4E41"/>
    <w:rsid w:val="00AB5D9C"/>
    <w:rsid w:val="00AB5F42"/>
    <w:rsid w:val="00AB7F8B"/>
    <w:rsid w:val="00AC5608"/>
    <w:rsid w:val="00AC6C66"/>
    <w:rsid w:val="00AD3362"/>
    <w:rsid w:val="00AD71FB"/>
    <w:rsid w:val="00AD74E3"/>
    <w:rsid w:val="00AE1171"/>
    <w:rsid w:val="00AE1686"/>
    <w:rsid w:val="00AE473A"/>
    <w:rsid w:val="00AE5518"/>
    <w:rsid w:val="00AF0355"/>
    <w:rsid w:val="00B04973"/>
    <w:rsid w:val="00B17B89"/>
    <w:rsid w:val="00B20015"/>
    <w:rsid w:val="00B21424"/>
    <w:rsid w:val="00B22F71"/>
    <w:rsid w:val="00B23E33"/>
    <w:rsid w:val="00B307AD"/>
    <w:rsid w:val="00B3085E"/>
    <w:rsid w:val="00B32A65"/>
    <w:rsid w:val="00B35A66"/>
    <w:rsid w:val="00B4025B"/>
    <w:rsid w:val="00B41566"/>
    <w:rsid w:val="00B435EA"/>
    <w:rsid w:val="00B446AF"/>
    <w:rsid w:val="00B449E7"/>
    <w:rsid w:val="00B459E1"/>
    <w:rsid w:val="00B47F9A"/>
    <w:rsid w:val="00B53D73"/>
    <w:rsid w:val="00B56278"/>
    <w:rsid w:val="00B6235B"/>
    <w:rsid w:val="00B7485E"/>
    <w:rsid w:val="00B773BB"/>
    <w:rsid w:val="00B809D0"/>
    <w:rsid w:val="00B8437D"/>
    <w:rsid w:val="00B86E1B"/>
    <w:rsid w:val="00B87DB9"/>
    <w:rsid w:val="00B87DFC"/>
    <w:rsid w:val="00B92115"/>
    <w:rsid w:val="00B965E4"/>
    <w:rsid w:val="00BA04E9"/>
    <w:rsid w:val="00BA1F2E"/>
    <w:rsid w:val="00BA24C2"/>
    <w:rsid w:val="00BA32AC"/>
    <w:rsid w:val="00BA3B83"/>
    <w:rsid w:val="00BB1FDE"/>
    <w:rsid w:val="00BB3B7D"/>
    <w:rsid w:val="00BB4C49"/>
    <w:rsid w:val="00BC4113"/>
    <w:rsid w:val="00BC45C7"/>
    <w:rsid w:val="00BC6009"/>
    <w:rsid w:val="00BD3532"/>
    <w:rsid w:val="00BE3A4F"/>
    <w:rsid w:val="00BE5E3B"/>
    <w:rsid w:val="00BF0EFF"/>
    <w:rsid w:val="00BF154C"/>
    <w:rsid w:val="00BF1668"/>
    <w:rsid w:val="00BF1B2E"/>
    <w:rsid w:val="00BF2793"/>
    <w:rsid w:val="00BF34CF"/>
    <w:rsid w:val="00BF4594"/>
    <w:rsid w:val="00BF5537"/>
    <w:rsid w:val="00C03A99"/>
    <w:rsid w:val="00C03F29"/>
    <w:rsid w:val="00C047D6"/>
    <w:rsid w:val="00C1033E"/>
    <w:rsid w:val="00C11892"/>
    <w:rsid w:val="00C1358E"/>
    <w:rsid w:val="00C13B9B"/>
    <w:rsid w:val="00C14CC5"/>
    <w:rsid w:val="00C155A0"/>
    <w:rsid w:val="00C15CD0"/>
    <w:rsid w:val="00C23180"/>
    <w:rsid w:val="00C23551"/>
    <w:rsid w:val="00C25C0D"/>
    <w:rsid w:val="00C26666"/>
    <w:rsid w:val="00C27CCC"/>
    <w:rsid w:val="00C33968"/>
    <w:rsid w:val="00C41206"/>
    <w:rsid w:val="00C43468"/>
    <w:rsid w:val="00C447D2"/>
    <w:rsid w:val="00C4503F"/>
    <w:rsid w:val="00C46629"/>
    <w:rsid w:val="00C474BA"/>
    <w:rsid w:val="00C47C30"/>
    <w:rsid w:val="00C54518"/>
    <w:rsid w:val="00C64DDC"/>
    <w:rsid w:val="00C653EE"/>
    <w:rsid w:val="00C65F82"/>
    <w:rsid w:val="00C6787E"/>
    <w:rsid w:val="00C723A0"/>
    <w:rsid w:val="00C733B7"/>
    <w:rsid w:val="00C84480"/>
    <w:rsid w:val="00C849A8"/>
    <w:rsid w:val="00C868FA"/>
    <w:rsid w:val="00C90674"/>
    <w:rsid w:val="00C93057"/>
    <w:rsid w:val="00C9581F"/>
    <w:rsid w:val="00C97816"/>
    <w:rsid w:val="00CA0646"/>
    <w:rsid w:val="00CA169A"/>
    <w:rsid w:val="00CA27D0"/>
    <w:rsid w:val="00CA4888"/>
    <w:rsid w:val="00CA5001"/>
    <w:rsid w:val="00CA638A"/>
    <w:rsid w:val="00CA7942"/>
    <w:rsid w:val="00CB28ED"/>
    <w:rsid w:val="00CB6FAB"/>
    <w:rsid w:val="00CB72E5"/>
    <w:rsid w:val="00CC0498"/>
    <w:rsid w:val="00CC4FE9"/>
    <w:rsid w:val="00CC625A"/>
    <w:rsid w:val="00CC780B"/>
    <w:rsid w:val="00CD08DA"/>
    <w:rsid w:val="00CD71A8"/>
    <w:rsid w:val="00CD71D6"/>
    <w:rsid w:val="00CE134D"/>
    <w:rsid w:val="00CE1FE2"/>
    <w:rsid w:val="00CE410F"/>
    <w:rsid w:val="00CE502F"/>
    <w:rsid w:val="00CE5667"/>
    <w:rsid w:val="00CF5F77"/>
    <w:rsid w:val="00CF6337"/>
    <w:rsid w:val="00D05805"/>
    <w:rsid w:val="00D072C1"/>
    <w:rsid w:val="00D07DEC"/>
    <w:rsid w:val="00D12553"/>
    <w:rsid w:val="00D16FE9"/>
    <w:rsid w:val="00D23C2B"/>
    <w:rsid w:val="00D25B1C"/>
    <w:rsid w:val="00D33356"/>
    <w:rsid w:val="00D33579"/>
    <w:rsid w:val="00D34833"/>
    <w:rsid w:val="00D40768"/>
    <w:rsid w:val="00D4091D"/>
    <w:rsid w:val="00D40E9C"/>
    <w:rsid w:val="00D4156C"/>
    <w:rsid w:val="00D41665"/>
    <w:rsid w:val="00D4230E"/>
    <w:rsid w:val="00D43D00"/>
    <w:rsid w:val="00D4625D"/>
    <w:rsid w:val="00D52F10"/>
    <w:rsid w:val="00D560E9"/>
    <w:rsid w:val="00D56AF0"/>
    <w:rsid w:val="00D60DD0"/>
    <w:rsid w:val="00D634A8"/>
    <w:rsid w:val="00D744F0"/>
    <w:rsid w:val="00D80279"/>
    <w:rsid w:val="00D85C66"/>
    <w:rsid w:val="00D90014"/>
    <w:rsid w:val="00D91C2A"/>
    <w:rsid w:val="00D942B6"/>
    <w:rsid w:val="00D9504B"/>
    <w:rsid w:val="00DA129A"/>
    <w:rsid w:val="00DA3B9A"/>
    <w:rsid w:val="00DA54CD"/>
    <w:rsid w:val="00DB04A1"/>
    <w:rsid w:val="00DB0F52"/>
    <w:rsid w:val="00DB404F"/>
    <w:rsid w:val="00DB50BF"/>
    <w:rsid w:val="00DB519B"/>
    <w:rsid w:val="00DB7E7B"/>
    <w:rsid w:val="00DC0177"/>
    <w:rsid w:val="00DC0D49"/>
    <w:rsid w:val="00DC5808"/>
    <w:rsid w:val="00DD01CC"/>
    <w:rsid w:val="00DD04F4"/>
    <w:rsid w:val="00DD40BA"/>
    <w:rsid w:val="00DD498E"/>
    <w:rsid w:val="00DD4993"/>
    <w:rsid w:val="00DE221B"/>
    <w:rsid w:val="00DE2E02"/>
    <w:rsid w:val="00DF3BD9"/>
    <w:rsid w:val="00DF68EC"/>
    <w:rsid w:val="00E01720"/>
    <w:rsid w:val="00E039DA"/>
    <w:rsid w:val="00E05962"/>
    <w:rsid w:val="00E108CC"/>
    <w:rsid w:val="00E10EDA"/>
    <w:rsid w:val="00E14909"/>
    <w:rsid w:val="00E15BB1"/>
    <w:rsid w:val="00E16A17"/>
    <w:rsid w:val="00E20B5A"/>
    <w:rsid w:val="00E22E8C"/>
    <w:rsid w:val="00E26356"/>
    <w:rsid w:val="00E2688D"/>
    <w:rsid w:val="00E32C62"/>
    <w:rsid w:val="00E4045D"/>
    <w:rsid w:val="00E40854"/>
    <w:rsid w:val="00E40CE9"/>
    <w:rsid w:val="00E40F2F"/>
    <w:rsid w:val="00E42C5E"/>
    <w:rsid w:val="00E43BAA"/>
    <w:rsid w:val="00E465AE"/>
    <w:rsid w:val="00E518EA"/>
    <w:rsid w:val="00E52A3D"/>
    <w:rsid w:val="00E5317E"/>
    <w:rsid w:val="00E60CF8"/>
    <w:rsid w:val="00E663B7"/>
    <w:rsid w:val="00E72CE9"/>
    <w:rsid w:val="00E75D54"/>
    <w:rsid w:val="00E80765"/>
    <w:rsid w:val="00E8088E"/>
    <w:rsid w:val="00E808B9"/>
    <w:rsid w:val="00E82904"/>
    <w:rsid w:val="00E921B2"/>
    <w:rsid w:val="00E92378"/>
    <w:rsid w:val="00E92917"/>
    <w:rsid w:val="00E9352D"/>
    <w:rsid w:val="00EA1851"/>
    <w:rsid w:val="00EA41ED"/>
    <w:rsid w:val="00EA6607"/>
    <w:rsid w:val="00EA7455"/>
    <w:rsid w:val="00EB0008"/>
    <w:rsid w:val="00EB1D6E"/>
    <w:rsid w:val="00EB4A50"/>
    <w:rsid w:val="00EB4D37"/>
    <w:rsid w:val="00EB5AE6"/>
    <w:rsid w:val="00EB6719"/>
    <w:rsid w:val="00EC0B0D"/>
    <w:rsid w:val="00EC36CF"/>
    <w:rsid w:val="00EC3A51"/>
    <w:rsid w:val="00EC43C4"/>
    <w:rsid w:val="00EC52C2"/>
    <w:rsid w:val="00EC7165"/>
    <w:rsid w:val="00ED1ED1"/>
    <w:rsid w:val="00ED506F"/>
    <w:rsid w:val="00ED7D8D"/>
    <w:rsid w:val="00EF0DA0"/>
    <w:rsid w:val="00EF2BA4"/>
    <w:rsid w:val="00EF76DB"/>
    <w:rsid w:val="00F002CF"/>
    <w:rsid w:val="00F0154C"/>
    <w:rsid w:val="00F05B18"/>
    <w:rsid w:val="00F1576E"/>
    <w:rsid w:val="00F168A9"/>
    <w:rsid w:val="00F16D8F"/>
    <w:rsid w:val="00F16EF7"/>
    <w:rsid w:val="00F21A20"/>
    <w:rsid w:val="00F23EB0"/>
    <w:rsid w:val="00F305F7"/>
    <w:rsid w:val="00F30CF5"/>
    <w:rsid w:val="00F36AF2"/>
    <w:rsid w:val="00F36C6F"/>
    <w:rsid w:val="00F4178C"/>
    <w:rsid w:val="00F42289"/>
    <w:rsid w:val="00F475B5"/>
    <w:rsid w:val="00F512AD"/>
    <w:rsid w:val="00F540ED"/>
    <w:rsid w:val="00F545F4"/>
    <w:rsid w:val="00F61788"/>
    <w:rsid w:val="00F661C4"/>
    <w:rsid w:val="00F67740"/>
    <w:rsid w:val="00F7115A"/>
    <w:rsid w:val="00F7138F"/>
    <w:rsid w:val="00F72B11"/>
    <w:rsid w:val="00F7346F"/>
    <w:rsid w:val="00F77BDE"/>
    <w:rsid w:val="00F8181A"/>
    <w:rsid w:val="00F833DD"/>
    <w:rsid w:val="00F85542"/>
    <w:rsid w:val="00F93C77"/>
    <w:rsid w:val="00F94646"/>
    <w:rsid w:val="00F95EEA"/>
    <w:rsid w:val="00F96AF4"/>
    <w:rsid w:val="00FA40F0"/>
    <w:rsid w:val="00FA42AE"/>
    <w:rsid w:val="00FA4D1F"/>
    <w:rsid w:val="00FA57CC"/>
    <w:rsid w:val="00FA5E3B"/>
    <w:rsid w:val="00FA6E67"/>
    <w:rsid w:val="00FA7FE2"/>
    <w:rsid w:val="00FB25B0"/>
    <w:rsid w:val="00FB3811"/>
    <w:rsid w:val="00FB4A79"/>
    <w:rsid w:val="00FB6B99"/>
    <w:rsid w:val="00FC1704"/>
    <w:rsid w:val="00FC2F40"/>
    <w:rsid w:val="00FC3DAE"/>
    <w:rsid w:val="00FC3F3C"/>
    <w:rsid w:val="00FC7886"/>
    <w:rsid w:val="00FC7A63"/>
    <w:rsid w:val="00FD00B5"/>
    <w:rsid w:val="00FD2B2C"/>
    <w:rsid w:val="00FD34F4"/>
    <w:rsid w:val="00FD6A44"/>
    <w:rsid w:val="00FD75A3"/>
    <w:rsid w:val="00FE1E1E"/>
    <w:rsid w:val="00FE2865"/>
    <w:rsid w:val="00FE4379"/>
    <w:rsid w:val="00FF14B4"/>
    <w:rsid w:val="00FF1B83"/>
    <w:rsid w:val="00FF7F8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6B1C1A-CE5B-498C-8236-D6EF5527F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3B39D6-EE1A-46CF-B8E1-D44DB2E7E3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1</Pages>
  <Words>372</Words>
  <Characters>2050</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Lise Patureau</dc:creator>
  <cp:keywords/>
  <dc:description/>
  <cp:lastModifiedBy>Lise Patureau</cp:lastModifiedBy>
  <cp:revision>6</cp:revision>
  <dcterms:created xsi:type="dcterms:W3CDTF">2018-12-17T22:31:00Z</dcterms:created>
  <dcterms:modified xsi:type="dcterms:W3CDTF">2018-12-20T09:51:00Z</dcterms:modified>
</cp:coreProperties>
</file>